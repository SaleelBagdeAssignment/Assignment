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 xml:space="preserve">Feb18/ </w:t>
      </w:r>
      <w:r w:rsidR="009E053F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9E053F">
        <w:rPr>
          <w:rFonts w:ascii="Palatino Linotype" w:hAnsi="Palatino Linotype"/>
          <w:sz w:val="20"/>
          <w:szCs w:val="20"/>
        </w:rPr>
        <w:t>0</w:t>
      </w:r>
      <w:r w:rsidR="00234B19">
        <w:rPr>
          <w:rFonts w:ascii="Palatino Linotype" w:hAnsi="Palatino Linotype"/>
          <w:sz w:val="20"/>
          <w:szCs w:val="20"/>
        </w:rPr>
        <w:t>09</w:t>
      </w:r>
    </w:p>
    <w:p w:rsidR="00BE0FCA" w:rsidRPr="00BE0FCA" w:rsidRDefault="00E40BC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107EE" w:rsidRPr="004075E3" w:rsidRDefault="00AA1826" w:rsidP="00F107E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</w:rPr>
      </w:pPr>
      <w:r>
        <w:rPr>
          <w:rFonts w:ascii="Palatino Linotype" w:hAnsi="Palatino Linotype" w:cstheme="minorHAnsi"/>
          <w:b/>
        </w:rPr>
        <w:t xml:space="preserve">String and </w:t>
      </w:r>
      <w:r w:rsidR="004075E3" w:rsidRPr="004075E3">
        <w:rPr>
          <w:rFonts w:ascii="Palatino Linotype" w:hAnsi="Palatino Linotype" w:cstheme="minorHAnsi"/>
          <w:b/>
        </w:rPr>
        <w:t>Aggregate Functions</w:t>
      </w:r>
    </w:p>
    <w:p w:rsidR="00F107EE" w:rsidRPr="00817C9F" w:rsidRDefault="00F107EE" w:rsidP="00F107EE">
      <w:pPr>
        <w:spacing w:after="0" w:line="240" w:lineRule="auto"/>
        <w:rPr>
          <w:rFonts w:ascii="Palatino Linotype" w:hAnsi="Palatino Linotype" w:cs="Times New Roman"/>
          <w:sz w:val="20"/>
          <w:szCs w:val="20"/>
        </w:rPr>
      </w:pPr>
    </w:p>
    <w:p w:rsidR="001F4C5E" w:rsidRDefault="00ED341F" w:rsidP="001F4C5E">
      <w:pPr>
        <w:spacing w:after="0" w:line="240" w:lineRule="auto"/>
        <w:rPr>
          <w:rFonts w:ascii="Palatino Linotype" w:hAnsi="Palatino Linotype" w:cstheme="minorHAnsi"/>
          <w:sz w:val="20"/>
          <w:szCs w:val="20"/>
        </w:rPr>
      </w:pPr>
      <w:ins w:id="0" w:author="saleel" w:date="2018-10-23T09:50:00Z">
        <w:r>
          <w:rPr>
            <w:sz w:val="20"/>
            <w:szCs w:val="20"/>
          </w:rPr>
          <w:t xml:space="preserve">USE </w:t>
        </w:r>
        <w:r>
          <w:rPr>
            <w:i/>
            <w:sz w:val="20"/>
            <w:szCs w:val="20"/>
          </w:rPr>
          <w:t>n2employee, n2department, n2employee_department, n2salary, n2commission, n2contact, n2address, n2qualification, n2hobbies, and n2jobhistory</w:t>
        </w:r>
        <w:r>
          <w:rPr>
            <w:b/>
            <w:i/>
            <w:sz w:val="20"/>
            <w:szCs w:val="20"/>
          </w:rPr>
          <w:t xml:space="preserve"> </w:t>
        </w:r>
        <w:r>
          <w:rPr>
            <w:sz w:val="20"/>
            <w:szCs w:val="20"/>
          </w:rPr>
          <w:t>relation to solve the following queries.</w:t>
        </w:r>
      </w:ins>
      <w:bookmarkStart w:id="1" w:name="_GoBack"/>
      <w:bookmarkEnd w:id="1"/>
      <w:del w:id="2" w:author="saleel" w:date="2018-10-23T09:50:00Z">
        <w:r w:rsidR="001F4C5E" w:rsidDel="00ED341F">
          <w:rPr>
            <w:rFonts w:ascii="Palatino Linotype" w:hAnsi="Palatino Linotype" w:cstheme="minorHAnsi"/>
            <w:sz w:val="20"/>
            <w:szCs w:val="20"/>
          </w:rPr>
          <w:delText xml:space="preserve">Solve the following queries using </w:delText>
        </w:r>
      </w:del>
      <w:del w:id="3" w:author="saleel" w:date="2018-08-30T11:19:00Z">
        <w:r w:rsidR="001F4C5E" w:rsidDel="00493914">
          <w:rPr>
            <w:rFonts w:ascii="Palatino Linotype" w:hAnsi="Palatino Linotype" w:cstheme="minorHAnsi"/>
            <w:sz w:val="20"/>
            <w:szCs w:val="20"/>
          </w:rPr>
          <w:delText>DEPT</w:delText>
        </w:r>
      </w:del>
      <w:del w:id="4" w:author="saleel" w:date="2018-10-23T09:50:00Z">
        <w:r w:rsidR="001F4C5E" w:rsidDel="00ED341F">
          <w:rPr>
            <w:rFonts w:ascii="Palatino Linotype" w:hAnsi="Palatino Linotype" w:cstheme="minorHAnsi"/>
            <w:sz w:val="20"/>
            <w:szCs w:val="20"/>
          </w:rPr>
          <w:delText xml:space="preserve">, </w:delText>
        </w:r>
      </w:del>
      <w:del w:id="5" w:author="saleel" w:date="2018-08-30T11:19:00Z">
        <w:r w:rsidR="001F4C5E" w:rsidDel="00493914">
          <w:rPr>
            <w:rFonts w:ascii="Palatino Linotype" w:hAnsi="Palatino Linotype" w:cstheme="minorHAnsi"/>
            <w:sz w:val="20"/>
            <w:szCs w:val="20"/>
          </w:rPr>
          <w:delText>EMP</w:delText>
        </w:r>
      </w:del>
      <w:del w:id="6" w:author="saleel" w:date="2018-10-23T09:50:00Z">
        <w:r w:rsidR="001F4C5E" w:rsidDel="00ED341F">
          <w:rPr>
            <w:rFonts w:ascii="Palatino Linotype" w:hAnsi="Palatino Linotype" w:cstheme="minorHAnsi"/>
            <w:sz w:val="20"/>
            <w:szCs w:val="20"/>
          </w:rPr>
          <w:delText>, HOBBIES, PHONEDETAILS, JOBHISTORY</w:delText>
        </w:r>
        <w:r w:rsidR="00DF64F6" w:rsidDel="00ED341F">
          <w:rPr>
            <w:rFonts w:ascii="Palatino Linotype" w:hAnsi="Palatino Linotype" w:cstheme="minorHAnsi"/>
            <w:sz w:val="20"/>
            <w:szCs w:val="20"/>
          </w:rPr>
          <w:delText xml:space="preserve">, and </w:delText>
        </w:r>
      </w:del>
      <w:del w:id="7" w:author="saleel" w:date="2018-08-30T11:21:00Z">
        <w:r w:rsidR="00DF64F6" w:rsidDel="00493914">
          <w:rPr>
            <w:rFonts w:ascii="Palatino Linotype" w:hAnsi="Palatino Linotype" w:cstheme="minorHAnsi"/>
            <w:sz w:val="20"/>
            <w:szCs w:val="20"/>
          </w:rPr>
          <w:delText xml:space="preserve">BONUS </w:delText>
        </w:r>
      </w:del>
      <w:del w:id="8" w:author="saleel" w:date="2018-10-23T09:50:00Z">
        <w:r w:rsidR="00DF64F6" w:rsidDel="00ED341F">
          <w:rPr>
            <w:rFonts w:ascii="Palatino Linotype" w:hAnsi="Palatino Linotype" w:cstheme="minorHAnsi"/>
            <w:sz w:val="20"/>
            <w:szCs w:val="20"/>
          </w:rPr>
          <w:delText>tables</w:delText>
        </w:r>
        <w:r w:rsidR="001F4C5E" w:rsidDel="00ED341F">
          <w:rPr>
            <w:rFonts w:ascii="Palatino Linotype" w:hAnsi="Palatino Linotype" w:cstheme="minorHAnsi"/>
            <w:sz w:val="20"/>
            <w:szCs w:val="20"/>
          </w:rPr>
          <w:delText>:</w:delText>
        </w:r>
      </w:del>
    </w:p>
    <w:p w:rsidR="00F107EE" w:rsidRPr="00817C9F" w:rsidRDefault="00F107EE" w:rsidP="00F107EE">
      <w:pPr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 w:rsid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>--</w:t>
      </w:r>
      <w:r>
        <w:rPr>
          <w:rFonts w:ascii="Palatino Linotype" w:hAnsi="Palatino Linotype" w:cstheme="minorHAnsi"/>
          <w:sz w:val="20"/>
          <w:szCs w:val="20"/>
        </w:rPr>
        <w:t xml:space="preserve"> get employee FIRSTNAME with how many characters are there in their FIRSTNAME. </w:t>
      </w:r>
    </w:p>
    <w:p w:rsid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>--</w:t>
      </w:r>
      <w:r>
        <w:rPr>
          <w:rFonts w:ascii="Palatino Linotype" w:hAnsi="Palatino Linotype" w:cstheme="minorHAnsi"/>
          <w:sz w:val="20"/>
          <w:szCs w:val="20"/>
        </w:rPr>
        <w:t xml:space="preserve"> get employee details whose FIRSTNAME is having at least 4 characters.</w:t>
      </w:r>
    </w:p>
    <w:p w:rsid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>--</w:t>
      </w:r>
      <w:r>
        <w:rPr>
          <w:rFonts w:ascii="Palatino Linotype" w:hAnsi="Palatino Linotype" w:cstheme="minorHAnsi"/>
          <w:sz w:val="20"/>
          <w:szCs w:val="20"/>
        </w:rPr>
        <w:t xml:space="preserve"> get the ASCII value of the 3</w:t>
      </w:r>
      <w:r w:rsidRPr="00404E90">
        <w:rPr>
          <w:rFonts w:ascii="Palatino Linotype" w:hAnsi="Palatino Linotype" w:cstheme="minorHAnsi"/>
          <w:sz w:val="20"/>
          <w:szCs w:val="20"/>
          <w:vertAlign w:val="superscript"/>
        </w:rPr>
        <w:t>rd</w:t>
      </w:r>
      <w:r>
        <w:rPr>
          <w:rFonts w:ascii="Palatino Linotype" w:hAnsi="Palatino Linotype" w:cstheme="minorHAnsi"/>
          <w:sz w:val="20"/>
          <w:szCs w:val="20"/>
        </w:rPr>
        <w:t xml:space="preserve"> character of FIRSTNAME column.</w:t>
      </w:r>
    </w:p>
    <w:p w:rsid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>--</w:t>
      </w:r>
      <w:r>
        <w:rPr>
          <w:rFonts w:ascii="Palatino Linotype" w:hAnsi="Palatino Linotype" w:cstheme="minorHAnsi"/>
          <w:sz w:val="20"/>
          <w:szCs w:val="20"/>
        </w:rPr>
        <w:t xml:space="preserve"> get FIRSTNAME and LASTNAME in lowercase.</w:t>
      </w:r>
    </w:p>
    <w:p w:rsidR="00656AA7" w:rsidRP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656AA7">
        <w:rPr>
          <w:rFonts w:ascii="Palatino Linotype" w:hAnsi="Palatino Linotype" w:cstheme="minorHAnsi"/>
          <w:sz w:val="20"/>
          <w:szCs w:val="20"/>
        </w:rPr>
        <w:t>-- get all 7 letter hobbies.</w:t>
      </w:r>
    </w:p>
    <w:p w:rsidR="00656AA7" w:rsidRPr="001568EF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1568EF">
        <w:rPr>
          <w:rFonts w:ascii="Palatino Linotype" w:hAnsi="Palatino Linotype" w:cstheme="minorHAnsi"/>
          <w:sz w:val="20"/>
          <w:szCs w:val="20"/>
        </w:rPr>
        <w:t>-- get first 3 letters of FIRSTNAME.</w:t>
      </w:r>
    </w:p>
    <w:p w:rsidR="00656AA7" w:rsidRPr="001568EF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1568EF">
        <w:rPr>
          <w:rFonts w:ascii="Palatino Linotype" w:hAnsi="Palatino Linotype" w:cstheme="minorHAnsi"/>
          <w:sz w:val="20"/>
          <w:szCs w:val="20"/>
        </w:rPr>
        <w:t>-- get last 3 letters of FIRSTNAME.</w:t>
      </w:r>
    </w:p>
    <w:p w:rsidR="00656AA7" w:rsidRPr="001568EF" w:rsidRDefault="00656AA7" w:rsidP="00656AA7">
      <w:pPr>
        <w:spacing w:after="0"/>
        <w:contextualSpacing/>
        <w:rPr>
          <w:rFonts w:ascii="Palatino Linotype" w:hAnsi="Palatino Linotype" w:cstheme="minorHAnsi"/>
          <w:b/>
          <w:sz w:val="20"/>
          <w:szCs w:val="20"/>
        </w:rPr>
      </w:pPr>
      <w:r w:rsidRPr="001568EF">
        <w:rPr>
          <w:rFonts w:ascii="Palatino Linotype" w:hAnsi="Palatino Linotype" w:cstheme="minorHAnsi"/>
          <w:sz w:val="20"/>
          <w:szCs w:val="20"/>
        </w:rPr>
        <w:t>-- get all PHONENUMBER, whose PHONENUMBER starts with 9850.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lowest salary of employee.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average sal of employee.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sum of salary of employees.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details of first 5 employees.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details of last 5 employees.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details in ascending order.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details in descending order.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the character length of particular string.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Combine to display employee FIRSTNAME and </w:t>
      </w:r>
      <w:r>
        <w:rPr>
          <w:rFonts w:ascii="Palatino Linotype" w:hAnsi="Palatino Linotype" w:cstheme="minorHAnsi"/>
          <w:sz w:val="20"/>
          <w:szCs w:val="20"/>
        </w:rPr>
        <w:t>LASTNAME.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FIRSTNAME and LASTNAME in upper case.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FIRSTNAME and LASTNAME in lower case.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employee FIRSTNAME and LASTNAME in reverse order.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first 4 letters of employee FIRSTNAME.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second letter of employee to second last letter of employee.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ASCII character of employee name.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 w:cstheme="minorHAnsi"/>
          <w:sz w:val="20"/>
          <w:szCs w:val="20"/>
        </w:rPr>
        <w:t>5 letter of the employee FIRSTNAME.</w:t>
      </w:r>
    </w:p>
    <w:p w:rsidR="00656AA7" w:rsidRPr="00AA1826" w:rsidRDefault="00656AA7" w:rsidP="00656AA7">
      <w:pPr>
        <w:spacing w:after="0"/>
        <w:contextualSpacing/>
        <w:rPr>
          <w:rFonts w:ascii="Palatino Linotype" w:hAnsi="Palatino Linotype"/>
          <w:sz w:val="20"/>
          <w:szCs w:val="20"/>
        </w:rPr>
      </w:pPr>
      <w:r w:rsidRPr="00AA1826">
        <w:rPr>
          <w:rFonts w:ascii="Palatino Linotype" w:hAnsi="Palatino Linotype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AA1826">
        <w:rPr>
          <w:rFonts w:ascii="Palatino Linotype" w:hAnsi="Palatino Linotype"/>
          <w:sz w:val="20"/>
          <w:szCs w:val="20"/>
        </w:rPr>
        <w:t>highest commission of employee.</w:t>
      </w:r>
    </w:p>
    <w:p w:rsidR="00656AA7" w:rsidRP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AA1826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</w:t>
      </w:r>
      <w:r w:rsidRPr="00656AA7">
        <w:rPr>
          <w:rFonts w:ascii="Palatino Linotype" w:hAnsi="Palatino Linotype" w:cstheme="minorHAnsi"/>
          <w:sz w:val="20"/>
          <w:szCs w:val="20"/>
        </w:rPr>
        <w:t>second highest salary of employee.</w:t>
      </w:r>
    </w:p>
    <w:p w:rsidR="00656AA7" w:rsidRPr="001568EF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1568EF">
        <w:rPr>
          <w:rFonts w:ascii="Palatino Linotype" w:hAnsi="Palatino Linotype" w:cstheme="minorHAnsi"/>
          <w:sz w:val="20"/>
          <w:szCs w:val="20"/>
        </w:rPr>
        <w:t>-- Print salary in this format 3000***.</w:t>
      </w:r>
    </w:p>
    <w:p w:rsidR="00656AA7" w:rsidRPr="00656AA7" w:rsidRDefault="00656AA7" w:rsidP="00656AA7">
      <w:pPr>
        <w:spacing w:after="0"/>
        <w:contextualSpacing/>
        <w:rPr>
          <w:rFonts w:ascii="Palatino Linotype" w:hAnsi="Palatino Linotype" w:cstheme="minorHAnsi"/>
          <w:sz w:val="20"/>
          <w:szCs w:val="20"/>
        </w:rPr>
      </w:pPr>
      <w:r w:rsidRPr="001568EF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>get the c</w:t>
      </w:r>
      <w:r w:rsidRPr="00656AA7">
        <w:rPr>
          <w:rFonts w:ascii="Palatino Linotype" w:hAnsi="Palatino Linotype" w:cstheme="minorHAnsi"/>
          <w:sz w:val="20"/>
          <w:szCs w:val="20"/>
        </w:rPr>
        <w:t>ount of employees present.</w:t>
      </w:r>
    </w:p>
    <w:p w:rsidR="000B3C15" w:rsidRPr="00656AA7" w:rsidRDefault="00656AA7" w:rsidP="00656AA7">
      <w:r w:rsidRPr="00656AA7">
        <w:rPr>
          <w:rFonts w:ascii="Palatino Linotype" w:hAnsi="Palatino Linotype" w:cstheme="minorHAnsi"/>
          <w:sz w:val="20"/>
          <w:szCs w:val="20"/>
        </w:rPr>
        <w:t xml:space="preserve">-- </w:t>
      </w:r>
      <w:r>
        <w:rPr>
          <w:rFonts w:ascii="Palatino Linotype" w:hAnsi="Palatino Linotype" w:cstheme="minorHAnsi"/>
          <w:sz w:val="20"/>
          <w:szCs w:val="20"/>
        </w:rPr>
        <w:t xml:space="preserve">get the count that </w:t>
      </w:r>
      <w:r w:rsidRPr="00656AA7">
        <w:rPr>
          <w:rFonts w:ascii="Palatino Linotype" w:hAnsi="Palatino Linotype" w:cstheme="minorHAnsi"/>
          <w:sz w:val="20"/>
          <w:szCs w:val="20"/>
        </w:rPr>
        <w:t>how many employees are falling in salgrade</w:t>
      </w:r>
      <w:r w:rsidRPr="001568EF">
        <w:rPr>
          <w:rFonts w:ascii="Palatino Linotype" w:hAnsi="Palatino Linotype" w:cstheme="minorHAnsi"/>
          <w:sz w:val="20"/>
          <w:szCs w:val="20"/>
        </w:rPr>
        <w:t xml:space="preserve"> 3.</w:t>
      </w:r>
    </w:p>
    <w:sectPr w:rsidR="000B3C15" w:rsidRPr="00656AA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094" w:rsidRDefault="00B02094" w:rsidP="00BE0FCA">
      <w:pPr>
        <w:spacing w:after="0" w:line="240" w:lineRule="auto"/>
      </w:pPr>
      <w:r>
        <w:separator/>
      </w:r>
    </w:p>
  </w:endnote>
  <w:endnote w:type="continuationSeparator" w:id="0">
    <w:p w:rsidR="00B02094" w:rsidRDefault="00B0209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094" w:rsidRDefault="00B02094" w:rsidP="00BE0FCA">
      <w:pPr>
        <w:spacing w:after="0" w:line="240" w:lineRule="auto"/>
      </w:pPr>
      <w:r>
        <w:separator/>
      </w:r>
    </w:p>
  </w:footnote>
  <w:footnote w:type="continuationSeparator" w:id="0">
    <w:p w:rsidR="00B02094" w:rsidRDefault="00B0209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65C0C"/>
    <w:multiLevelType w:val="hybridMultilevel"/>
    <w:tmpl w:val="9236997A"/>
    <w:lvl w:ilvl="0" w:tplc="F8EC1CEA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nsid w:val="320768DD"/>
    <w:multiLevelType w:val="hybridMultilevel"/>
    <w:tmpl w:val="D3B0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259BC"/>
    <w:multiLevelType w:val="hybridMultilevel"/>
    <w:tmpl w:val="74DC9C64"/>
    <w:lvl w:ilvl="0" w:tplc="723E4A50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E3521"/>
    <w:multiLevelType w:val="hybridMultilevel"/>
    <w:tmpl w:val="D7FA3B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eel">
    <w15:presenceInfo w15:providerId="None" w15:userId="sale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66729"/>
    <w:rsid w:val="000B3C15"/>
    <w:rsid w:val="000B4F3E"/>
    <w:rsid w:val="001317BA"/>
    <w:rsid w:val="001554B3"/>
    <w:rsid w:val="00165514"/>
    <w:rsid w:val="001945D9"/>
    <w:rsid w:val="001D3FA6"/>
    <w:rsid w:val="001F4C5E"/>
    <w:rsid w:val="00234B19"/>
    <w:rsid w:val="00261DC7"/>
    <w:rsid w:val="0028227C"/>
    <w:rsid w:val="002D07A5"/>
    <w:rsid w:val="002E68DA"/>
    <w:rsid w:val="00321FEC"/>
    <w:rsid w:val="0039415C"/>
    <w:rsid w:val="003A6CE4"/>
    <w:rsid w:val="003D0254"/>
    <w:rsid w:val="00404E90"/>
    <w:rsid w:val="004075E3"/>
    <w:rsid w:val="00442051"/>
    <w:rsid w:val="00493914"/>
    <w:rsid w:val="004A1017"/>
    <w:rsid w:val="004D7FC5"/>
    <w:rsid w:val="00505FE7"/>
    <w:rsid w:val="005269C1"/>
    <w:rsid w:val="00592014"/>
    <w:rsid w:val="005F73D9"/>
    <w:rsid w:val="00655AC7"/>
    <w:rsid w:val="00656AA7"/>
    <w:rsid w:val="00662A1F"/>
    <w:rsid w:val="006704D8"/>
    <w:rsid w:val="006D14B6"/>
    <w:rsid w:val="0075343B"/>
    <w:rsid w:val="00775324"/>
    <w:rsid w:val="007A4177"/>
    <w:rsid w:val="008B2B4A"/>
    <w:rsid w:val="008C1410"/>
    <w:rsid w:val="008E7E4B"/>
    <w:rsid w:val="00914312"/>
    <w:rsid w:val="00932CA5"/>
    <w:rsid w:val="009A051E"/>
    <w:rsid w:val="009C785A"/>
    <w:rsid w:val="009E053F"/>
    <w:rsid w:val="009F4D4E"/>
    <w:rsid w:val="00A16887"/>
    <w:rsid w:val="00A45E2F"/>
    <w:rsid w:val="00AA1826"/>
    <w:rsid w:val="00B02094"/>
    <w:rsid w:val="00B1511D"/>
    <w:rsid w:val="00B50DE0"/>
    <w:rsid w:val="00BE0FCA"/>
    <w:rsid w:val="00BE7B4A"/>
    <w:rsid w:val="00BF55AD"/>
    <w:rsid w:val="00C226BF"/>
    <w:rsid w:val="00C6475C"/>
    <w:rsid w:val="00C70628"/>
    <w:rsid w:val="00D06498"/>
    <w:rsid w:val="00D15FAA"/>
    <w:rsid w:val="00D4464C"/>
    <w:rsid w:val="00D9207D"/>
    <w:rsid w:val="00D944FF"/>
    <w:rsid w:val="00DF100D"/>
    <w:rsid w:val="00DF4A7A"/>
    <w:rsid w:val="00DF64F6"/>
    <w:rsid w:val="00E40BC6"/>
    <w:rsid w:val="00EB3476"/>
    <w:rsid w:val="00EC697F"/>
    <w:rsid w:val="00ED341F"/>
    <w:rsid w:val="00F107EE"/>
    <w:rsid w:val="00F33C7E"/>
    <w:rsid w:val="00F35BF9"/>
    <w:rsid w:val="00F40E03"/>
    <w:rsid w:val="00F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</cp:revision>
  <cp:lastPrinted>2018-03-06T08:51:00Z</cp:lastPrinted>
  <dcterms:created xsi:type="dcterms:W3CDTF">2017-11-08T07:10:00Z</dcterms:created>
  <dcterms:modified xsi:type="dcterms:W3CDTF">2018-10-23T04:20:00Z</dcterms:modified>
</cp:coreProperties>
</file>